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64" w:rsidRPr="00C41D64" w:rsidRDefault="00C41D64" w:rsidP="00C41D64">
      <w:pPr>
        <w:widowControl/>
        <w:shd w:val="clear" w:color="auto" w:fill="F5FAFF"/>
        <w:spacing w:beforeAutospacing="1" w:after="100" w:afterAutospacing="1"/>
        <w:jc w:val="center"/>
        <w:outlineLvl w:val="0"/>
        <w:rPr>
          <w:rFonts w:ascii="Segoe UI" w:eastAsia="宋体" w:hAnsi="Segoe UI" w:cs="Segoe UI"/>
          <w:b/>
          <w:bCs/>
          <w:color w:val="363737"/>
          <w:kern w:val="36"/>
          <w:sz w:val="33"/>
          <w:szCs w:val="33"/>
        </w:rPr>
      </w:pPr>
      <w:r w:rsidRPr="00C41D64">
        <w:rPr>
          <w:rFonts w:ascii="Segoe UI" w:eastAsia="宋体" w:hAnsi="Segoe UI" w:cs="Segoe UI"/>
          <w:b/>
          <w:bCs/>
          <w:color w:val="363737"/>
          <w:kern w:val="36"/>
          <w:sz w:val="33"/>
          <w:szCs w:val="33"/>
        </w:rPr>
        <w:t>Hive</w:t>
      </w:r>
      <w:r w:rsidRPr="00C41D64">
        <w:rPr>
          <w:rFonts w:ascii="Segoe UI" w:eastAsia="宋体" w:hAnsi="Segoe UI" w:cs="Segoe UI"/>
          <w:b/>
          <w:bCs/>
          <w:color w:val="363737"/>
          <w:kern w:val="36"/>
          <w:sz w:val="33"/>
          <w:szCs w:val="33"/>
        </w:rPr>
        <w:t>常用命令</w:t>
      </w:r>
    </w:p>
    <w:p w:rsidR="00C41D64" w:rsidRPr="00C41D64" w:rsidRDefault="00C41D64" w:rsidP="00C41D64">
      <w:pPr>
        <w:widowControl/>
        <w:shd w:val="clear" w:color="auto" w:fill="F5FAFF"/>
        <w:spacing w:line="375" w:lineRule="atLeast"/>
        <w:jc w:val="left"/>
        <w:rPr>
          <w:ins w:id="0" w:author="Unknown"/>
          <w:rFonts w:ascii="Segoe UI" w:eastAsia="宋体" w:hAnsi="Segoe UI" w:cs="Segoe UI"/>
          <w:color w:val="2A2A2A"/>
          <w:kern w:val="0"/>
          <w:szCs w:val="21"/>
        </w:rPr>
      </w:pPr>
      <w:ins w:id="1" w:author="Unknown">
        <w:r w:rsidRPr="000A525B">
          <w:rPr>
            <w:rFonts w:ascii="Segoe UI" w:eastAsia="宋体" w:hAnsi="Segoe UI" w:cs="Segoe UI"/>
            <w:color w:val="00B050"/>
            <w:kern w:val="0"/>
            <w:szCs w:val="21"/>
          </w:rPr>
          <w:br/>
        </w:r>
        <w:r w:rsidRPr="000A525B">
          <w:rPr>
            <w:rFonts w:ascii="Segoe UI" w:eastAsia="宋体" w:hAnsi="Segoe UI" w:cs="Segoe UI"/>
            <w:color w:val="00B050"/>
            <w:kern w:val="0"/>
            <w:szCs w:val="21"/>
            <w:highlight w:val="darkGreen"/>
          </w:rPr>
          <w:t>创建表</w:t>
        </w:r>
        <w:r w:rsidRPr="000A525B">
          <w:rPr>
            <w:rFonts w:ascii="Segoe UI" w:eastAsia="宋体" w:hAnsi="Segoe UI" w:cs="Segoe UI"/>
            <w:color w:val="00B050"/>
            <w:kern w:val="0"/>
            <w:szCs w:val="21"/>
            <w:highlight w:val="darkGreen"/>
          </w:rPr>
          <w:br/>
          <w:t>hive&gt; CREATE TABLE pokes (foo INT, bar STRING);</w:t>
        </w:r>
        <w:r w:rsidRPr="000A525B">
          <w:rPr>
            <w:rFonts w:ascii="Segoe UI" w:eastAsia="宋体" w:hAnsi="Segoe UI" w:cs="Segoe UI"/>
            <w:color w:val="00B050"/>
            <w:kern w:val="0"/>
            <w:szCs w:val="21"/>
          </w:rPr>
          <w:t xml:space="preserve">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创建表并创建索引字段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ds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 xml:space="preserve">hive&gt; CREATE TABLE invites (foo INT, bar STRING) PARTITIONED BY (ds STRING);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0A525B">
          <w:rPr>
            <w:rFonts w:ascii="Segoe UI" w:eastAsia="宋体" w:hAnsi="Segoe UI" w:cs="Segoe UI"/>
            <w:color w:val="2A2A2A"/>
            <w:kern w:val="0"/>
            <w:szCs w:val="21"/>
            <w:highlight w:val="darkGreen"/>
          </w:rPr>
          <w:t>显示所有表</w:t>
        </w:r>
        <w:r w:rsidRPr="000A525B">
          <w:rPr>
            <w:rFonts w:ascii="Segoe UI" w:eastAsia="宋体" w:hAnsi="Segoe UI" w:cs="Segoe UI"/>
            <w:color w:val="2A2A2A"/>
            <w:kern w:val="0"/>
            <w:szCs w:val="21"/>
            <w:highlight w:val="darkGreen"/>
          </w:rPr>
          <w:br/>
          <w:t>hive&gt; SHOW TABLES;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按正条件（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"http://www.linuxso.com/book/11723.html"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正则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表达式）显示表，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SHOW TABLES '.*s';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表添加一列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ALTER TABLE pokes ADD COLUMNS (new_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"http://www.linuxso.com/command/col.html"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col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INT);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添加一列并增加列字段注释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ALTER TABLE invites ADD COLUMNS (new_col2 INT COMMENT 'a comment');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更改表名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ALTER TABLE events RENAME TO 3koobecaf;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删除列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DROP TABLE pokes;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元数据存储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将文件中的数据加载到表中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LOAD DATA LOCAL INPATH './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"http://www.linuxso.com/command/ex.html"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ex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amples/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"http://www.linuxso.com/command/file.html"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file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s/kv1.txt' OVERWRITE INTO TABLE pokes;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加载本地数据，同时给定分区信息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LOAD DATA LOCAL INPATH './examples/files/kv2.txt' OVERWRITE INTO TABLE invites PARTITION (ds='2008-08-15');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加载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DFS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数据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，同时给定分区信息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LOAD DATA INPATH '/user/myname/kv2.txt' OVERWRITE INTO TABLE invites PARTITION (ds='2008-08-15');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The above command will load data from an HDFS file/directory to the table. Note that loading data from HDFS will re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"http://www.linuxso.com/command/su.html"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su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lt in moving the file/directory. As a result, the operation is almost instantaneous.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 xml:space="preserve">SQL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操作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按先件查询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SELECT a.foo FROM invites a WHERE a.ds='&lt;DATE&gt;';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将查询数据输出至目录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lastRenderedPageBreak/>
          <w:t>hive&gt; INSERT OVERWRITE DIRECTORY '/tmp/h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"http://www.linuxso.com/command/df.html"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df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s_out' SELECT a.* FROM invites a WHERE a.ds='&lt;DATE&gt;';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将查询结果输出至本地目录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LOCAL DIRECTORY '/tmp/local_out' SELECT a.* FROM pokes 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选择所有列到本地目录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TABLE events SELECT a.* FROM profiles 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 xml:space="preserve">hive&gt; INSERT OVERWRITE TABLE events SELECT a.* FROM profiles a WHERE a.key &lt; 100;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LOCAL DIRECTORY '/tmp/reg_3' SELECT a.* FROM events 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DIRECTORY '/tmp/reg_4' select a.invites, a.pokes FROM profiles 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DIRECTORY '/tmp/reg_5' SELECT COUNT(1) FROM invites a WHERE a.ds='&lt;DATE&gt;';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DIRECTORY '/tmp/reg_5' SELECT a.foo, a.bar FROM invites 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LOCAL DIRECTORY '/tmp/sum' SELECT SUM(a.pc) FROM pc1 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将一个表的统计结果插入另一个表中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FROM invites a INSERT OVERWRITE TABLE events SELECT a.bar, count(1) WHERE a.foo &gt; 0 GROUP BY a.bar;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INSERT OVERWRITE TABLE events SELECT a.bar, count(1) FROM invites a WHERE a.foo &gt; 0 GROUP BY a.bar;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JOIN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FROM pokes t1 JOIN invites t2 ON (t1.bar = t2.bar) INSERT OVERWRITE TABLE events SELECT t1.bar, t1.foo, t2.foo;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将多表数据插入到同一表中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FROM src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INSERT OVERWRITE TABLE dest1 SELECT src.* WHERE src.key &lt; 100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INSERT OVERWRITE TABLE dest2 SELECT src.key, src.value WHERE src.key &gt;= 100 and src.key &lt; 200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INSERT OVERWRITE TABLE dest3 PARTITION(ds='2008-04-08', hr='12') SELECT src.key WHERE src.key &gt;= 200 and src.key &lt; 300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INSERT OVERWRITE LOCAL DIRECTORY '/tmp/dest4.out' SELECT src.value WHERE src.key &gt;= 300;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将文件流直接插入文件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hive&gt; FROM invites a INSERT OVERWRITE TABLE events SELECT TRANSFORM(a.foo, a.bar) AS (oof, rab) USING '/bin/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"http://www.linuxso.com/command/cat.html"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cat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' WHERE a.ds &gt; '2008-08-09';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This s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"http://www.linuxso.com/command/tr.html"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tr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eams the data in the map phase through the script /bin/cat (like hadoop streaming). Similarly - streaming can be u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"http://www.linuxso.com/command/sed.html"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sed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on the re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"http://www.linuxso.com/command/du.html"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du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ce s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"http://www.linuxso.com/command/id.html"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id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e (please see the Hive Tutorial or examples)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lastRenderedPageBreak/>
          <w:t>实际示例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创建一个表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CREATE TABLE u_data (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userid INT,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movieid INT,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rating INT,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unix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"http://www.linuxso.com/command/time.html"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time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STRING)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ROW FORMAT DELIMITED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FIELDS TERMINATED BY '\t'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STORED AS TEXTFILE;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下载示例数据文件，并解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"http://www.linuxso.com/linuxpeixun/12737.html"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压缩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wget http://www.grouplens.org/system/files/ml-data.tar__0.gz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tar xvzf ml-data.tar__0.gz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加载数据到表中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LOAD DATA LOCAL INPATH 'ml-data/u.data'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OVERWRITE INTO TABLE u_data;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统计数据总量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SELECT COUNT(1) FROM u_data;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现在做一些复杂的数据分析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创建一个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weekday_mapper.py: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文件，作为数据按周进行分割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import sys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 xml:space="preserve">import 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"http://www.linuxso.com/command/date.html"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date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time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for line in sys.stdin: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line = line.strip()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userid, movieid, rating, unixtime = line.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"http://www.linuxso.com/command/split.html"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split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('\t')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生成数据的周信息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weekday = datetime.datetime.fromtimestamp(float(unixtime)).isoweekday()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print '\t'.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"http://www.linuxso.com/command/join.html"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join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([userid, movieid, rating, str(weekday)])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使用映射脚本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//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创建表，按分割符分割行中的字段值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CREATE TABLE u_data_new (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userid INT,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movieid INT,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rating INT,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weekday INT)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ROW FORMAT DELIMITED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FIELDS TERMINATED BY '\t';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lastRenderedPageBreak/>
          <w:t>//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python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文件加载到系统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a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"http://www.linuxso.com/command/dd.html"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dd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 FILE weekday_mapper.py;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将数据按周进行分割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INSERT OVERWRITE TABLE u_data_new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SELECT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TRANSFORM (userid, movieid, rating, unixtime)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USING 'python weekday_mapper.py'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AS (userid, movieid, rating, weekday)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FROM u_data;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SELECT weekday, COUNT(1)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FROM u_data_new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GROUP BY weekday;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处理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 xml:space="preserve">Apache Weblog 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数据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将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WEB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日志先用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"http://www.linuxso.com/book/11723.html"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正则表达式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进行组合，再按需要的条件进行组合输入到表中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add jar ../build/contrib/hive_contrib.jar;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CREATE TABLE apachelog (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host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identity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user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time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request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"http://www.linuxso.com/command/stat.html"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stat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us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size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referer STRING,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agent STRING)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ROW FORMAT SERDE 'org.apache.hadoop.hive.contrib.serde2.RegexSerDe'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WITH SERDEPROPERTIES (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"input.regex" = "([^ ]*) ([^ ]*) ([^ ]*) (-|\\[[^\\]]*\\]) ([^ \"]*|\"[^\"]*\") (-|[0-9]*) (-|[0-9]*)(?: ([^ \"]*|\"[^\"]*\") ([^ \"]*|\"[^\"]*\"))?",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"output.fo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begin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instrText xml:space="preserve"> HYPERLINK "http://www.linuxso.com/command/rm.html" \t "_blank" </w:instrTex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separate"/>
        </w:r>
        <w:r w:rsidRPr="00C41D64">
          <w:rPr>
            <w:rFonts w:ascii="Segoe UI" w:eastAsia="宋体" w:hAnsi="Segoe UI" w:cs="Segoe UI"/>
            <w:color w:val="1C3D72"/>
            <w:kern w:val="0"/>
            <w:u w:val="single"/>
          </w:rPr>
          <w:t>rm</w:t>
        </w:r>
        <w:r w:rsidR="00A55FCF" w:rsidRPr="00C41D64">
          <w:rPr>
            <w:rFonts w:ascii="Segoe UI" w:eastAsia="宋体" w:hAnsi="Segoe UI" w:cs="Segoe UI"/>
            <w:color w:val="2A2A2A"/>
            <w:kern w:val="0"/>
            <w:szCs w:val="21"/>
          </w:rPr>
          <w:fldChar w:fldCharType="end"/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t>at.string" = "%1$s %2$s %3$s %4$s %5$s %6$s %7$s %8$s %9$s"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)</w:t>
        </w:r>
        <w:r w:rsidRPr="00C41D64">
          <w:rPr>
            <w:rFonts w:ascii="Segoe UI" w:eastAsia="宋体" w:hAnsi="Segoe UI" w:cs="Segoe UI"/>
            <w:color w:val="2A2A2A"/>
            <w:kern w:val="0"/>
            <w:szCs w:val="21"/>
          </w:rPr>
          <w:br/>
          <w:t>STORED AS TEXTFILE;http://www.linuxso.com/architecture/11357.html</w:t>
        </w:r>
      </w:ins>
    </w:p>
    <w:p w:rsidR="006D578E" w:rsidRDefault="006D578E"/>
    <w:sectPr w:rsidR="006D578E" w:rsidSect="00A5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BCC" w:rsidRDefault="00CD5BCC" w:rsidP="00C41D64">
      <w:r>
        <w:separator/>
      </w:r>
    </w:p>
  </w:endnote>
  <w:endnote w:type="continuationSeparator" w:id="1">
    <w:p w:rsidR="00CD5BCC" w:rsidRDefault="00CD5BCC" w:rsidP="00C41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BCC" w:rsidRDefault="00CD5BCC" w:rsidP="00C41D64">
      <w:r>
        <w:separator/>
      </w:r>
    </w:p>
  </w:footnote>
  <w:footnote w:type="continuationSeparator" w:id="1">
    <w:p w:rsidR="00CD5BCC" w:rsidRDefault="00CD5BCC" w:rsidP="00C41D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D64"/>
    <w:rsid w:val="00097D77"/>
    <w:rsid w:val="000A525B"/>
    <w:rsid w:val="004F5D33"/>
    <w:rsid w:val="006D578E"/>
    <w:rsid w:val="00A55FCF"/>
    <w:rsid w:val="00C41D64"/>
    <w:rsid w:val="00CD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FC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1D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D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D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1D64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1D64"/>
    <w:rPr>
      <w:strike w:val="0"/>
      <w:dstrike w:val="0"/>
      <w:color w:val="1C3D72"/>
      <w:u w:val="none"/>
      <w:effect w:val="none"/>
    </w:rPr>
  </w:style>
  <w:style w:type="character" w:customStyle="1" w:styleId="article-published">
    <w:name w:val="article-published"/>
    <w:basedOn w:val="a0"/>
    <w:rsid w:val="00C41D64"/>
  </w:style>
  <w:style w:type="character" w:customStyle="1" w:styleId="article-source">
    <w:name w:val="article-source"/>
    <w:basedOn w:val="a0"/>
    <w:rsid w:val="00C41D64"/>
  </w:style>
  <w:style w:type="character" w:customStyle="1" w:styleId="label3">
    <w:name w:val="label3"/>
    <w:basedOn w:val="a0"/>
    <w:rsid w:val="00C41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9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26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99BBDD"/>
                        <w:left w:val="single" w:sz="6" w:space="14" w:color="99BBDD"/>
                        <w:bottom w:val="single" w:sz="6" w:space="15" w:color="99BBDD"/>
                        <w:right w:val="single" w:sz="6" w:space="14" w:color="99BBDD"/>
                      </w:divBdr>
                      <w:divsChild>
                        <w:div w:id="8781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4E6"/>
                            <w:right w:val="none" w:sz="0" w:space="0" w:color="auto"/>
                          </w:divBdr>
                        </w:div>
                        <w:div w:id="20908891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HanXiaoJiao</dc:creator>
  <cp:keywords/>
  <dc:description/>
  <cp:lastModifiedBy>HanXiaoJiao</cp:lastModifiedBy>
  <cp:revision>4</cp:revision>
  <dcterms:created xsi:type="dcterms:W3CDTF">2012-11-29T07:28:00Z</dcterms:created>
  <dcterms:modified xsi:type="dcterms:W3CDTF">2012-12-25T02:33:00Z</dcterms:modified>
</cp:coreProperties>
</file>